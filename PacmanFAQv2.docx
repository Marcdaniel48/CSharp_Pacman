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4EB8AA" w14:textId="56C118F5" w:rsidR="002E7905" w:rsidRDefault="002E7905" w:rsidP="002E7905">
      <w:pPr>
        <w:pStyle w:val="Heading1"/>
      </w:pPr>
      <w:r>
        <w:t>Pacman Project –</w:t>
      </w:r>
      <w:r w:rsidR="007E6E6B">
        <w:t xml:space="preserve"> FAQ v 2</w:t>
      </w:r>
      <w:r w:rsidR="00D57BB5">
        <w:t>.0</w:t>
      </w:r>
    </w:p>
    <w:p w14:paraId="6A0F33FD" w14:textId="4D156B45" w:rsidR="002E7905" w:rsidRDefault="007E6E6B" w:rsidP="006E7C53">
      <w:r>
        <w:t>(</w:t>
      </w:r>
      <w:proofErr w:type="gramStart"/>
      <w:r w:rsidR="00354DCB">
        <w:t>change</w:t>
      </w:r>
      <w:proofErr w:type="gramEnd"/>
      <w:r w:rsidR="00354DCB">
        <w:t xml:space="preserve">: pseudo-code order, </w:t>
      </w:r>
      <w:r>
        <w:t>addition</w:t>
      </w:r>
      <w:r w:rsidR="00354DCB">
        <w:t>:</w:t>
      </w:r>
      <w:r>
        <w:t xml:space="preserve"> point 9, Unit testing)</w:t>
      </w:r>
    </w:p>
    <w:p w14:paraId="644A4FC4" w14:textId="7A814E50" w:rsidR="002E7905" w:rsidRDefault="002E7905" w:rsidP="0047479A">
      <w:pPr>
        <w:pStyle w:val="Heading2"/>
        <w:numPr>
          <w:ilvl w:val="0"/>
          <w:numId w:val="5"/>
        </w:numPr>
      </w:pPr>
      <w:r>
        <w:t>Ghosts</w:t>
      </w:r>
      <w:r w:rsidR="002C16F4">
        <w:t xml:space="preserve"> and Pacman starting positions</w:t>
      </w:r>
    </w:p>
    <w:p w14:paraId="4F06B44C" w14:textId="7EACC6E6" w:rsidR="0059358D" w:rsidRDefault="002E7905" w:rsidP="006E7C53">
      <w:r>
        <w:t>The csv file position</w:t>
      </w:r>
      <w:r w:rsidR="0059358D">
        <w:t xml:space="preserve"> 1</w:t>
      </w:r>
      <w:r>
        <w:t xml:space="preserve"> indicates the position of the first Ghost, and</w:t>
      </w:r>
      <w:r w:rsidR="0059358D">
        <w:t xml:space="preserve"> also indicates the starting position when a</w:t>
      </w:r>
      <w:r>
        <w:t>ny</w:t>
      </w:r>
      <w:r w:rsidR="0059358D">
        <w:t xml:space="preserve"> ghost is released</w:t>
      </w:r>
      <w:r>
        <w:t xml:space="preserve"> from the Pen</w:t>
      </w:r>
      <w:r w:rsidR="0059358D">
        <w:t xml:space="preserve">. All ghosts need to know about this. You may need to add a </w:t>
      </w:r>
      <w:r w:rsidR="001829C9">
        <w:t xml:space="preserve">static </w:t>
      </w:r>
      <w:r w:rsidR="0059358D">
        <w:t xml:space="preserve">property </w:t>
      </w:r>
      <w:r w:rsidR="001829C9">
        <w:t xml:space="preserve">(e.g., </w:t>
      </w:r>
      <w:proofErr w:type="spellStart"/>
      <w:r w:rsidR="001829C9">
        <w:t>ReleasePosition</w:t>
      </w:r>
      <w:proofErr w:type="spellEnd"/>
      <w:r w:rsidR="001829C9">
        <w:t xml:space="preserve">) </w:t>
      </w:r>
      <w:r w:rsidR="0059358D">
        <w:t>to set</w:t>
      </w:r>
      <w:r>
        <w:t xml:space="preserve"> and remember </w:t>
      </w:r>
      <w:r w:rsidR="0059358D">
        <w:t>this</w:t>
      </w:r>
      <w:r w:rsidR="001829C9">
        <w:t xml:space="preserve"> (static since it is shared by all ghosts. This is optional, but makes your life easier)</w:t>
      </w:r>
      <w:r w:rsidR="00880703">
        <w:t>.</w:t>
      </w:r>
    </w:p>
    <w:p w14:paraId="4F3FAEEF" w14:textId="537C9073" w:rsidR="002E7905" w:rsidRDefault="002E7905" w:rsidP="0047479A">
      <w:pPr>
        <w:pStyle w:val="Heading2"/>
        <w:numPr>
          <w:ilvl w:val="0"/>
          <w:numId w:val="5"/>
        </w:numPr>
      </w:pPr>
      <w:r>
        <w:t>Ghosts and the Pen</w:t>
      </w:r>
    </w:p>
    <w:p w14:paraId="5926F32B" w14:textId="77777777" w:rsidR="002E7905" w:rsidRDefault="002E7905" w:rsidP="006E7C53">
      <w:r>
        <w:t xml:space="preserve">The Pen code that is provided to you has the Pen keeping track of which tiles belong to the Pen (through the </w:t>
      </w:r>
      <w:proofErr w:type="spellStart"/>
      <w:r>
        <w:t>AddTile</w:t>
      </w:r>
      <w:proofErr w:type="spellEnd"/>
      <w:r>
        <w:t xml:space="preserve"> method). It uses this to put a penned Ghost on a free tile within the Pen.</w:t>
      </w:r>
    </w:p>
    <w:p w14:paraId="464BAB7C" w14:textId="77777777" w:rsidR="0059358D" w:rsidRDefault="0059358D" w:rsidP="006E7C53">
      <w:r>
        <w:t>There are 3 Ghosts that start in the Pen. When Pacman dies, you have two choices:</w:t>
      </w:r>
    </w:p>
    <w:p w14:paraId="5FFE9F58" w14:textId="77777777" w:rsidR="0059358D" w:rsidRDefault="000A6347" w:rsidP="0059358D">
      <w:pPr>
        <w:pStyle w:val="ListParagraph"/>
        <w:numPr>
          <w:ilvl w:val="0"/>
          <w:numId w:val="1"/>
        </w:numPr>
      </w:pPr>
      <w:r>
        <w:t>Add</w:t>
      </w:r>
      <w:r w:rsidR="0059358D">
        <w:t xml:space="preserve"> all 4 in the Pen. This means you need one </w:t>
      </w:r>
      <w:proofErr w:type="gramStart"/>
      <w:r w:rsidR="0059358D">
        <w:t>more empty</w:t>
      </w:r>
      <w:proofErr w:type="gramEnd"/>
      <w:r w:rsidR="0059358D">
        <w:t xml:space="preserve"> Path added to the Pen. How do you know which one to add? </w:t>
      </w:r>
      <w:r w:rsidR="002E7905">
        <w:t>Recommendation: m</w:t>
      </w:r>
      <w:r w:rsidR="0059358D">
        <w:t xml:space="preserve">odify the </w:t>
      </w:r>
      <w:r>
        <w:t>csv file to include one more letter (e.g., x) that indicates an empty Path that is part of the Pen</w:t>
      </w:r>
      <w:r w:rsidR="00EB7E00">
        <w:t>. See the levelsPen.csv file in the S: drive: this gives an alternative cs</w:t>
      </w:r>
      <w:r w:rsidR="002E7905">
        <w:t>v</w:t>
      </w:r>
      <w:r w:rsidR="00EB7E00">
        <w:t xml:space="preserve"> file</w:t>
      </w:r>
      <w:r w:rsidR="002E7905">
        <w:t xml:space="preserve">. If you use this file, </w:t>
      </w:r>
      <w:proofErr w:type="spellStart"/>
      <w:r w:rsidR="00EB7E00">
        <w:t>everytime</w:t>
      </w:r>
      <w:proofErr w:type="spellEnd"/>
      <w:r w:rsidR="00EB7E00">
        <w:t xml:space="preserve"> you parse an x, assign an em</w:t>
      </w:r>
      <w:r w:rsidR="004139C3">
        <w:t xml:space="preserve">pty Path to the maze </w:t>
      </w:r>
      <w:r w:rsidR="004139C3" w:rsidRPr="004139C3">
        <w:rPr>
          <w:i/>
        </w:rPr>
        <w:t>and</w:t>
      </w:r>
      <w:r w:rsidR="004139C3">
        <w:t xml:space="preserve"> add the tile to the Pen</w:t>
      </w:r>
    </w:p>
    <w:p w14:paraId="4633D101" w14:textId="77777777" w:rsidR="000A6347" w:rsidRDefault="002E7905" w:rsidP="0059358D">
      <w:pPr>
        <w:pStyle w:val="ListParagraph"/>
        <w:numPr>
          <w:ilvl w:val="0"/>
          <w:numId w:val="1"/>
        </w:numPr>
      </w:pPr>
      <w:r>
        <w:t>Alternatively, p</w:t>
      </w:r>
      <w:r w:rsidR="000A6347">
        <w:t>ut the Ghosts back to where they started. This means that the Ghost 1 that is not in the Pen is not added to the P</w:t>
      </w:r>
      <w:r>
        <w:t xml:space="preserve">en, but released right away. This means </w:t>
      </w:r>
      <w:r w:rsidR="000A6347">
        <w:t xml:space="preserve">that you keep track of the Ghosts’ starting </w:t>
      </w:r>
      <w:r>
        <w:t xml:space="preserve">position and </w:t>
      </w:r>
      <w:r w:rsidR="000A6347">
        <w:t xml:space="preserve">state, meaning one more instance variable to set in the constructor. See the </w:t>
      </w:r>
      <w:proofErr w:type="spellStart"/>
      <w:r w:rsidR="000A6347">
        <w:t>GhostState</w:t>
      </w:r>
      <w:proofErr w:type="spellEnd"/>
      <w:r w:rsidR="000A6347">
        <w:t xml:space="preserve"> </w:t>
      </w:r>
      <w:proofErr w:type="spellStart"/>
      <w:r w:rsidR="000A6347">
        <w:t>enum</w:t>
      </w:r>
      <w:proofErr w:type="spellEnd"/>
      <w:r w:rsidR="000A6347">
        <w:t xml:space="preserve"> below.</w:t>
      </w:r>
    </w:p>
    <w:p w14:paraId="4CE5EBA1" w14:textId="6CBE71D4" w:rsidR="002E7905" w:rsidRDefault="002E7905" w:rsidP="0047479A">
      <w:pPr>
        <w:pStyle w:val="Heading2"/>
        <w:numPr>
          <w:ilvl w:val="0"/>
          <w:numId w:val="5"/>
        </w:numPr>
      </w:pPr>
      <w:proofErr w:type="spellStart"/>
      <w:r>
        <w:t>GhostState</w:t>
      </w:r>
      <w:proofErr w:type="spellEnd"/>
      <w:r>
        <w:t xml:space="preserve"> </w:t>
      </w:r>
      <w:proofErr w:type="spellStart"/>
      <w:r>
        <w:t>enum</w:t>
      </w:r>
      <w:proofErr w:type="spellEnd"/>
    </w:p>
    <w:p w14:paraId="2B8D5848" w14:textId="77777777" w:rsidR="000A6347" w:rsidRDefault="000A6347" w:rsidP="006E7C53">
      <w:r>
        <w:t xml:space="preserve">There is the concept of the </w:t>
      </w:r>
      <w:proofErr w:type="spellStart"/>
      <w:r>
        <w:t>IGhostState</w:t>
      </w:r>
      <w:proofErr w:type="spellEnd"/>
      <w:r>
        <w:t xml:space="preserve"> (</w:t>
      </w:r>
      <w:r w:rsidR="00D57BB5">
        <w:t xml:space="preserve">State Pattern </w:t>
      </w:r>
      <w:r>
        <w:t xml:space="preserve">interface for the classes that move the Ghost) and </w:t>
      </w:r>
      <w:r w:rsidR="00D57BB5">
        <w:t xml:space="preserve">also </w:t>
      </w:r>
      <w:r>
        <w:t xml:space="preserve">the </w:t>
      </w:r>
      <w:proofErr w:type="spellStart"/>
      <w:r>
        <w:t>GhostState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. We have 2 classes which implement </w:t>
      </w:r>
      <w:proofErr w:type="spellStart"/>
      <w:r>
        <w:t>IGhostState</w:t>
      </w:r>
      <w:proofErr w:type="spellEnd"/>
      <w:r>
        <w:t xml:space="preserve"> (Scared and Chase). I recommend that you have at least 3 </w:t>
      </w:r>
      <w:proofErr w:type="spellStart"/>
      <w:r>
        <w:t>enum</w:t>
      </w:r>
      <w:proofErr w:type="spellEnd"/>
      <w:r>
        <w:t xml:space="preserve"> values in </w:t>
      </w:r>
      <w:proofErr w:type="spellStart"/>
      <w:r>
        <w:t>GhostState</w:t>
      </w:r>
      <w:proofErr w:type="spellEnd"/>
      <w:r>
        <w:t xml:space="preserve">: Scared, Chase, Released. The reason why we use an </w:t>
      </w:r>
      <w:proofErr w:type="spellStart"/>
      <w:r>
        <w:t>enum</w:t>
      </w:r>
      <w:proofErr w:type="spellEnd"/>
      <w:r>
        <w:t>:</w:t>
      </w:r>
    </w:p>
    <w:p w14:paraId="68807EFF" w14:textId="77777777" w:rsidR="000A6347" w:rsidRDefault="000A6347" w:rsidP="000A6347">
      <w:pPr>
        <w:pStyle w:val="ListParagraph"/>
        <w:numPr>
          <w:ilvl w:val="0"/>
          <w:numId w:val="1"/>
        </w:numPr>
      </w:pPr>
      <w:r>
        <w:t xml:space="preserve">When we are drawing the ghost, it is a lot easier for us to have an if statement based on the </w:t>
      </w:r>
      <w:proofErr w:type="spellStart"/>
      <w:r>
        <w:t>enum</w:t>
      </w:r>
      <w:proofErr w:type="spellEnd"/>
      <w:r>
        <w:t xml:space="preserve"> value to draw the ghost the correct </w:t>
      </w:r>
      <w:proofErr w:type="spellStart"/>
      <w:r>
        <w:t>colour</w:t>
      </w:r>
      <w:proofErr w:type="spellEnd"/>
    </w:p>
    <w:p w14:paraId="2494E95C" w14:textId="77777777" w:rsidR="000A6347" w:rsidRDefault="000A6347" w:rsidP="000A6347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ChangeState</w:t>
      </w:r>
      <w:proofErr w:type="spellEnd"/>
      <w:r>
        <w:t xml:space="preserve"> method which is invoked by the </w:t>
      </w:r>
      <w:proofErr w:type="spellStart"/>
      <w:r>
        <w:t>GhostPack</w:t>
      </w:r>
      <w:proofErr w:type="spellEnd"/>
      <w:r>
        <w:t xml:space="preserve"> tells the Ghosts their new states. It is the Ghost’s responsibility </w:t>
      </w:r>
      <w:r w:rsidR="00E91BCF">
        <w:t xml:space="preserve">to change its </w:t>
      </w:r>
      <w:proofErr w:type="spellStart"/>
      <w:r w:rsidR="00E91BCF">
        <w:t>currentState</w:t>
      </w:r>
      <w:proofErr w:type="spellEnd"/>
      <w:r w:rsidR="00E91BCF">
        <w:t xml:space="preserve"> </w:t>
      </w:r>
      <w:proofErr w:type="spellStart"/>
      <w:r w:rsidR="00E91BCF">
        <w:t>IGhostState</w:t>
      </w:r>
      <w:proofErr w:type="spellEnd"/>
      <w:r w:rsidR="00E91BCF">
        <w:t xml:space="preserve"> object accordingly (hint: use a switch statement)</w:t>
      </w:r>
    </w:p>
    <w:p w14:paraId="7FC93766" w14:textId="77777777" w:rsidR="00E91BCF" w:rsidRDefault="00E91BCF" w:rsidP="000A6347">
      <w:pPr>
        <w:pStyle w:val="ListParagraph"/>
        <w:numPr>
          <w:ilvl w:val="0"/>
          <w:numId w:val="1"/>
        </w:numPr>
      </w:pPr>
      <w:r>
        <w:t>When a Ghost changes to Released state (notice this is done in the provided Pen code), you need to change the Ghost’s position to the starting position</w:t>
      </w:r>
      <w:r w:rsidR="00282839">
        <w:t xml:space="preserve"> and change the </w:t>
      </w:r>
      <w:proofErr w:type="spellStart"/>
      <w:r w:rsidR="00282839">
        <w:t>IGhostState</w:t>
      </w:r>
      <w:proofErr w:type="spellEnd"/>
      <w:r w:rsidR="00282839">
        <w:t xml:space="preserve"> to Chase</w:t>
      </w:r>
    </w:p>
    <w:p w14:paraId="655F411C" w14:textId="6121BAFD" w:rsidR="006E7C53" w:rsidRDefault="00D57BB5" w:rsidP="0047479A">
      <w:pPr>
        <w:pStyle w:val="Heading2"/>
        <w:numPr>
          <w:ilvl w:val="0"/>
          <w:numId w:val="5"/>
        </w:numPr>
      </w:pPr>
      <w:r>
        <w:t xml:space="preserve">Iterating over the </w:t>
      </w:r>
      <w:proofErr w:type="spellStart"/>
      <w:r>
        <w:t>GhostPack</w:t>
      </w:r>
      <w:proofErr w:type="spellEnd"/>
    </w:p>
    <w:p w14:paraId="1251AF28" w14:textId="77777777" w:rsidR="00D57BB5" w:rsidRDefault="004139C3">
      <w:r>
        <w:t xml:space="preserve">You will </w:t>
      </w:r>
      <w:r w:rsidR="00D57BB5">
        <w:t xml:space="preserve">probably </w:t>
      </w:r>
      <w:r>
        <w:t>want to e</w:t>
      </w:r>
      <w:r w:rsidR="006E7C53">
        <w:t xml:space="preserve">numerate over the </w:t>
      </w:r>
      <w:proofErr w:type="spellStart"/>
      <w:r w:rsidR="006E7C53">
        <w:t>GhostPack</w:t>
      </w:r>
      <w:proofErr w:type="spellEnd"/>
      <w:r>
        <w:t xml:space="preserve"> as soon as you add the </w:t>
      </w:r>
      <w:proofErr w:type="spellStart"/>
      <w:r>
        <w:t>Monogame</w:t>
      </w:r>
      <w:proofErr w:type="spellEnd"/>
      <w:r>
        <w:t xml:space="preserve"> project. </w:t>
      </w:r>
      <w:r w:rsidR="00D57BB5">
        <w:t>To do so:</w:t>
      </w:r>
    </w:p>
    <w:p w14:paraId="62B95F28" w14:textId="77777777" w:rsidR="00D57BB5" w:rsidRDefault="00D57BB5" w:rsidP="00D57BB5">
      <w:pPr>
        <w:pStyle w:val="ListParagraph"/>
        <w:numPr>
          <w:ilvl w:val="0"/>
          <w:numId w:val="1"/>
        </w:numPr>
      </w:pPr>
      <w:r>
        <w:t xml:space="preserve">make the </w:t>
      </w:r>
      <w:proofErr w:type="spellStart"/>
      <w:r>
        <w:t>GhostPack</w:t>
      </w:r>
      <w:proofErr w:type="spellEnd"/>
      <w:r>
        <w:t xml:space="preserve"> implement </w:t>
      </w:r>
      <w:proofErr w:type="spellStart"/>
      <w:r>
        <w:t>IEnumerable</w:t>
      </w:r>
      <w:proofErr w:type="spellEnd"/>
      <w:r>
        <w:t>&lt;Ghost&gt;</w:t>
      </w:r>
    </w:p>
    <w:p w14:paraId="7C846243" w14:textId="77777777" w:rsidR="00303B0B" w:rsidRDefault="00D57BB5" w:rsidP="00D57BB5">
      <w:pPr>
        <w:pStyle w:val="ListParagraph"/>
        <w:numPr>
          <w:ilvl w:val="0"/>
          <w:numId w:val="1"/>
        </w:numPr>
      </w:pPr>
      <w:r>
        <w:t xml:space="preserve">Tell </w:t>
      </w:r>
      <w:proofErr w:type="spellStart"/>
      <w:r>
        <w:t>Intellisense</w:t>
      </w:r>
      <w:proofErr w:type="spellEnd"/>
      <w:r>
        <w:t xml:space="preserve"> to implement the interface for you</w:t>
      </w:r>
      <w:r w:rsidR="004139C3">
        <w:t xml:space="preserve"> </w:t>
      </w:r>
    </w:p>
    <w:p w14:paraId="7DBA9148" w14:textId="77777777" w:rsidR="00D57BB5" w:rsidRDefault="00D57BB5" w:rsidP="00D57BB5">
      <w:pPr>
        <w:pStyle w:val="ListParagraph"/>
        <w:numPr>
          <w:ilvl w:val="0"/>
          <w:numId w:val="1"/>
        </w:numPr>
      </w:pPr>
      <w:proofErr w:type="spellStart"/>
      <w:r>
        <w:lastRenderedPageBreak/>
        <w:t>Intellisense</w:t>
      </w:r>
      <w:proofErr w:type="spellEnd"/>
      <w:r>
        <w:t xml:space="preserve"> will add two versions of a </w:t>
      </w:r>
      <w:proofErr w:type="spellStart"/>
      <w:r>
        <w:t>GetEnumerator</w:t>
      </w:r>
      <w:proofErr w:type="spellEnd"/>
      <w:r>
        <w:t xml:space="preserve"> method, one genericized and the other not. In both methods, add the implementation:</w:t>
      </w:r>
    </w:p>
    <w:p w14:paraId="79647B8D" w14:textId="77777777" w:rsidR="00D57BB5" w:rsidRPr="00D57BB5" w:rsidRDefault="00D57BB5" w:rsidP="00D57BB5">
      <w:pPr>
        <w:pStyle w:val="ListParagraph"/>
        <w:rPr>
          <w:rFonts w:ascii="Courier New" w:hAnsi="Courier New" w:cs="Courier New"/>
        </w:rPr>
      </w:pPr>
      <w:proofErr w:type="gramStart"/>
      <w:r w:rsidRPr="00D57BB5">
        <w:rPr>
          <w:rFonts w:ascii="Courier New" w:hAnsi="Courier New" w:cs="Courier New"/>
        </w:rPr>
        <w:t>return</w:t>
      </w:r>
      <w:proofErr w:type="gramEnd"/>
      <w:r w:rsidRPr="00D57BB5">
        <w:rPr>
          <w:rFonts w:ascii="Courier New" w:hAnsi="Courier New" w:cs="Courier New"/>
        </w:rPr>
        <w:t xml:space="preserve"> </w:t>
      </w:r>
      <w:proofErr w:type="spellStart"/>
      <w:r w:rsidRPr="00D57BB5">
        <w:rPr>
          <w:rFonts w:ascii="Courier New" w:hAnsi="Courier New" w:cs="Courier New"/>
        </w:rPr>
        <w:t>ghosts.GetEnumerator</w:t>
      </w:r>
      <w:proofErr w:type="spellEnd"/>
      <w:r w:rsidRPr="00D57BB5">
        <w:rPr>
          <w:rFonts w:ascii="Courier New" w:hAnsi="Courier New" w:cs="Courier New"/>
        </w:rPr>
        <w:t>();</w:t>
      </w:r>
    </w:p>
    <w:p w14:paraId="1EE4CEEE" w14:textId="2D207C48" w:rsidR="00D57BB5" w:rsidRDefault="00D57BB5" w:rsidP="00D57BB5">
      <w:pPr>
        <w:pStyle w:val="ListParagraph"/>
      </w:pPr>
      <w:r>
        <w:t xml:space="preserve">This will allow your </w:t>
      </w:r>
      <w:proofErr w:type="spellStart"/>
      <w:r>
        <w:t>MonoGame</w:t>
      </w:r>
      <w:proofErr w:type="spellEnd"/>
      <w:r>
        <w:t xml:space="preserve"> </w:t>
      </w:r>
      <w:r w:rsidR="0047479A">
        <w:t xml:space="preserve">classes </w:t>
      </w:r>
      <w:r>
        <w:t xml:space="preserve">to iterate through your </w:t>
      </w:r>
      <w:proofErr w:type="spellStart"/>
      <w:r w:rsidR="0047479A">
        <w:t>GhostPack</w:t>
      </w:r>
      <w:proofErr w:type="spellEnd"/>
      <w:r>
        <w:t>.</w:t>
      </w:r>
    </w:p>
    <w:p w14:paraId="331326AE" w14:textId="14EB652B" w:rsidR="0047479A" w:rsidRDefault="0047479A" w:rsidP="0047479A">
      <w:pPr>
        <w:pStyle w:val="Heading2"/>
        <w:numPr>
          <w:ilvl w:val="0"/>
          <w:numId w:val="5"/>
        </w:numPr>
      </w:pPr>
      <w:r>
        <w:t>API changes</w:t>
      </w:r>
    </w:p>
    <w:p w14:paraId="19B9CB28" w14:textId="60567F4B" w:rsidR="00CD2D89" w:rsidRDefault="00CD2D89" w:rsidP="00CD2D89">
      <w:r>
        <w:t>The UML diagrams provided are incomplete at times. Some examples:</w:t>
      </w:r>
    </w:p>
    <w:p w14:paraId="2AC8D420" w14:textId="400F6D2A" w:rsidR="00CD2D89" w:rsidRDefault="00CD2D89" w:rsidP="00CD2D89">
      <w:pPr>
        <w:ind w:firstLine="720"/>
      </w:pPr>
      <w:r>
        <w:t xml:space="preserve">- Pacman must know his Position, you </w:t>
      </w:r>
      <w:r w:rsidRPr="002B6010">
        <w:rPr>
          <w:b/>
        </w:rPr>
        <w:t>must</w:t>
      </w:r>
      <w:r>
        <w:t xml:space="preserve"> add a Position property so that</w:t>
      </w:r>
      <w:r w:rsidR="002B6010">
        <w:t xml:space="preserve"> the initial position can be set and </w:t>
      </w:r>
      <w:proofErr w:type="gramStart"/>
      <w:r w:rsidR="002B6010">
        <w:t xml:space="preserve">the </w:t>
      </w:r>
      <w:r>
        <w:t xml:space="preserve"> </w:t>
      </w:r>
      <w:proofErr w:type="spellStart"/>
      <w:r>
        <w:t>Monogame</w:t>
      </w:r>
      <w:proofErr w:type="spellEnd"/>
      <w:proofErr w:type="gramEnd"/>
      <w:r>
        <w:t xml:space="preserve"> classes can draw Pacman at the correct place</w:t>
      </w:r>
    </w:p>
    <w:p w14:paraId="717331A9" w14:textId="4BDD22C8" w:rsidR="006F093F" w:rsidRDefault="00CD2D89" w:rsidP="00CD2D89">
      <w:pPr>
        <w:ind w:firstLine="720"/>
      </w:pPr>
      <w:r>
        <w:t xml:space="preserve">-  </w:t>
      </w:r>
      <w:proofErr w:type="spellStart"/>
      <w:r>
        <w:t>GhostPack</w:t>
      </w:r>
      <w:proofErr w:type="spellEnd"/>
      <w:r>
        <w:t xml:space="preserve"> </w:t>
      </w:r>
      <w:proofErr w:type="spellStart"/>
      <w:r>
        <w:t>CheckC</w:t>
      </w:r>
      <w:r w:rsidR="006F093F">
        <w:t>ollision</w:t>
      </w:r>
      <w:proofErr w:type="spellEnd"/>
      <w:r>
        <w:t xml:space="preserve"> method doesn’t have to return a </w:t>
      </w:r>
      <w:proofErr w:type="spellStart"/>
      <w:proofErr w:type="gramStart"/>
      <w:r>
        <w:t>boolean</w:t>
      </w:r>
      <w:proofErr w:type="spellEnd"/>
      <w:proofErr w:type="gramEnd"/>
    </w:p>
    <w:p w14:paraId="7D8C20C4" w14:textId="26006930" w:rsidR="00CD2D89" w:rsidRDefault="00CD2D89" w:rsidP="00CD2D89">
      <w:r>
        <w:t>There are probably other areas where you want to make modifications to the API. In most cases, this will be fine; just make sure that you are not adding responsibilities which don’t belong to the class.</w:t>
      </w:r>
    </w:p>
    <w:p w14:paraId="507CA3A3" w14:textId="78D014B4" w:rsidR="006F093F" w:rsidRDefault="00CD2D89" w:rsidP="00CD2D89">
      <w:pPr>
        <w:pStyle w:val="Heading2"/>
        <w:numPr>
          <w:ilvl w:val="0"/>
          <w:numId w:val="5"/>
        </w:numPr>
      </w:pPr>
      <w:r>
        <w:t>Collision checking</w:t>
      </w:r>
    </w:p>
    <w:p w14:paraId="4B6C7657" w14:textId="42F7CA08" w:rsidR="00CD2D89" w:rsidRDefault="00CD2D89" w:rsidP="00CD2D89">
      <w:r>
        <w:t xml:space="preserve">As you noticed in the specs, in order to prevent ghosts and </w:t>
      </w:r>
      <w:r w:rsidR="006F093F">
        <w:t>Pacman</w:t>
      </w:r>
      <w:r>
        <w:t xml:space="preserve"> from passing through each other, collisions have to be checked twice. Pacman will check for collisions </w:t>
      </w:r>
      <w:r w:rsidR="006F093F">
        <w:t>with ghost</w:t>
      </w:r>
      <w:r>
        <w:t>s</w:t>
      </w:r>
      <w:r w:rsidR="006F093F">
        <w:t xml:space="preserve"> through </w:t>
      </w:r>
      <w:r>
        <w:t xml:space="preserve">the </w:t>
      </w:r>
      <w:proofErr w:type="spellStart"/>
      <w:r>
        <w:t>G</w:t>
      </w:r>
      <w:r w:rsidR="006F093F">
        <w:t>host</w:t>
      </w:r>
      <w:r>
        <w:t>P</w:t>
      </w:r>
      <w:r w:rsidR="006F093F">
        <w:t>ack</w:t>
      </w:r>
      <w:proofErr w:type="spellEnd"/>
      <w:r>
        <w:t xml:space="preserve">: for example, the </w:t>
      </w:r>
      <w:proofErr w:type="spellStart"/>
      <w:r>
        <w:t>GhostPack</w:t>
      </w:r>
      <w:proofErr w:type="spellEnd"/>
      <w:r>
        <w:t xml:space="preserve"> will iterate through its Ghosts, checking for collisions, and if there is one, invoke the Collide method on the Ghost. The Ghost will check its current state </w:t>
      </w:r>
      <w:proofErr w:type="spellStart"/>
      <w:r>
        <w:t>enum</w:t>
      </w:r>
      <w:proofErr w:type="spellEnd"/>
      <w:r>
        <w:t xml:space="preserve"> to fire the correct event.</w:t>
      </w:r>
    </w:p>
    <w:p w14:paraId="5BBCA062" w14:textId="77777777" w:rsidR="00CD2D89" w:rsidRDefault="00CD2D89" w:rsidP="00CD2D89">
      <w:r>
        <w:t>The Ghosts will also have to check for collisions every time they move. Ghosts have a handle to Pacman (needed for chase mode), so they can validate their position against Pacman; again, if there is a collision, the Collide method is invoked.</w:t>
      </w:r>
    </w:p>
    <w:p w14:paraId="656957C5" w14:textId="77777777" w:rsidR="00CD2D89" w:rsidRDefault="00CD2D89" w:rsidP="00CD2D89">
      <w:r>
        <w:t xml:space="preserve">You can streamline this: have the </w:t>
      </w:r>
      <w:proofErr w:type="spellStart"/>
      <w:r>
        <w:t>GhostPack</w:t>
      </w:r>
      <w:proofErr w:type="spellEnd"/>
      <w:r>
        <w:t xml:space="preserve"> and Ghosts both invoke a </w:t>
      </w:r>
      <w:proofErr w:type="spellStart"/>
      <w:r>
        <w:t>CheckCollision</w:t>
      </w:r>
      <w:proofErr w:type="spellEnd"/>
      <w:r>
        <w:t xml:space="preserve"> method. (</w:t>
      </w:r>
      <w:proofErr w:type="gramStart"/>
      <w:r>
        <w:t>here</w:t>
      </w:r>
      <w:proofErr w:type="gramEnd"/>
      <w:r>
        <w:t xml:space="preserve"> is an example of a change to the spec that you can do which is an improvement).</w:t>
      </w:r>
    </w:p>
    <w:p w14:paraId="4AE339EE" w14:textId="7C1761B9" w:rsidR="006E7C53" w:rsidRDefault="00D57BB5" w:rsidP="0047479A">
      <w:pPr>
        <w:pStyle w:val="Heading2"/>
        <w:numPr>
          <w:ilvl w:val="0"/>
          <w:numId w:val="5"/>
        </w:numPr>
      </w:pPr>
      <w:r>
        <w:t>Fill the Maze in 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 order</w:t>
      </w:r>
    </w:p>
    <w:p w14:paraId="0A324584" w14:textId="77777777" w:rsidR="00D57BB5" w:rsidRDefault="00E91BCF" w:rsidP="00D57BB5">
      <w:r>
        <w:t xml:space="preserve">Visualize your </w:t>
      </w:r>
      <w:r w:rsidR="00D57BB5">
        <w:t xml:space="preserve">maze </w:t>
      </w:r>
      <w:r>
        <w:t>array as maze[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] NOT as maze[</w:t>
      </w:r>
      <w:proofErr w:type="spellStart"/>
      <w:r>
        <w:t>row,col</w:t>
      </w:r>
      <w:proofErr w:type="spellEnd"/>
      <w:r>
        <w:t>]. This is critical to make sure your maze isn’t drawn sideways!!</w:t>
      </w:r>
      <w:r w:rsidR="00D57BB5">
        <w:t xml:space="preserve">  Look at the csv file and compare to the image to help you fill the array in correctly as you go line-by-line through the file.</w:t>
      </w:r>
    </w:p>
    <w:p w14:paraId="45A19B90" w14:textId="4FF1B218" w:rsidR="00D57BB5" w:rsidRDefault="00452FBE" w:rsidP="0047479A">
      <w:pPr>
        <w:pStyle w:val="Heading2"/>
        <w:numPr>
          <w:ilvl w:val="0"/>
          <w:numId w:val="5"/>
        </w:numPr>
      </w:pPr>
      <w:proofErr w:type="spellStart"/>
      <w:r>
        <w:t>GameState</w:t>
      </w:r>
      <w:proofErr w:type="spellEnd"/>
      <w:r>
        <w:t xml:space="preserve"> and </w:t>
      </w:r>
      <w:r w:rsidR="00D57BB5">
        <w:t xml:space="preserve">Instantiation </w:t>
      </w:r>
      <w:r w:rsidR="0047479A">
        <w:t>pseudo-code</w:t>
      </w:r>
    </w:p>
    <w:p w14:paraId="497DB089" w14:textId="071E7B19" w:rsidR="00B33C5B" w:rsidRDefault="00B33C5B" w:rsidP="00B33C5B">
      <w:r>
        <w:t xml:space="preserve">The </w:t>
      </w:r>
      <w:proofErr w:type="spellStart"/>
      <w:r w:rsidR="00452FBE">
        <w:t>GameState</w:t>
      </w:r>
      <w:proofErr w:type="spellEnd"/>
      <w:r w:rsidR="00452FBE">
        <w:t xml:space="preserve"> Parse </w:t>
      </w:r>
      <w:r>
        <w:t xml:space="preserve">static method </w:t>
      </w:r>
      <w:r w:rsidR="00452FBE">
        <w:t>(</w:t>
      </w:r>
      <w:r>
        <w:t>and any helper methods</w:t>
      </w:r>
      <w:r w:rsidR="00452FBE">
        <w:t xml:space="preserve"> that you add)</w:t>
      </w:r>
      <w:r>
        <w:t xml:space="preserve"> are life</w:t>
      </w:r>
      <w:r w:rsidR="00452FBE">
        <w:t xml:space="preserve">! </w:t>
      </w:r>
      <w:r>
        <w:t xml:space="preserve"> If everything is instantiated </w:t>
      </w:r>
      <w:r w:rsidR="00452FBE">
        <w:t>correctly</w:t>
      </w:r>
      <w:r>
        <w:t xml:space="preserve">, your objects will see their </w:t>
      </w:r>
      <w:proofErr w:type="spellStart"/>
      <w:r>
        <w:t>dependancies</w:t>
      </w:r>
      <w:proofErr w:type="spellEnd"/>
      <w:r w:rsidR="00452FBE">
        <w:t xml:space="preserve"> and testing will be smooth</w:t>
      </w:r>
      <w:r>
        <w:t>. If not, you are sure to end up with null reference exceptions!</w:t>
      </w:r>
    </w:p>
    <w:p w14:paraId="432338A5" w14:textId="48275D29" w:rsidR="00FB41CE" w:rsidRDefault="00FB41CE" w:rsidP="00B33C5B">
      <w:r>
        <w:t>Pseudo code of the static Parse method:</w:t>
      </w:r>
    </w:p>
    <w:p w14:paraId="3A4A1C2A" w14:textId="08A56931" w:rsidR="00FB41CE" w:rsidRDefault="002B6010" w:rsidP="00B33C5B">
      <w:pPr>
        <w:rPr>
          <w:ins w:id="0" w:author="Georges Cote" w:date="2017-03-04T13:41:00Z"/>
        </w:rPr>
      </w:pPr>
      <w:r>
        <w:t xml:space="preserve">1-instantiate Pen, Maze, </w:t>
      </w:r>
      <w:proofErr w:type="spellStart"/>
      <w:r>
        <w:t>GhostPack</w:t>
      </w:r>
      <w:proofErr w:type="spellEnd"/>
      <w:r>
        <w:t xml:space="preserve">, </w:t>
      </w:r>
      <w:proofErr w:type="spellStart"/>
      <w:r>
        <w:t>GameState</w:t>
      </w:r>
      <w:proofErr w:type="spellEnd"/>
      <w:r>
        <w:t xml:space="preserve"> objects. These objects all have methods which will be used to set their contents</w:t>
      </w:r>
    </w:p>
    <w:p w14:paraId="0E836958" w14:textId="35800CAB" w:rsidR="00354DCB" w:rsidRPr="00354DCB" w:rsidRDefault="00354DCB" w:rsidP="00354DCB">
      <w:pPr>
        <w:rPr>
          <w:ins w:id="1" w:author="Georges Cote" w:date="2017-03-04T13:41:00Z"/>
          <w:b/>
          <w:rPrChange w:id="2" w:author="Georges Cote" w:date="2017-03-04T13:42:00Z">
            <w:rPr>
              <w:ins w:id="3" w:author="Georges Cote" w:date="2017-03-04T13:41:00Z"/>
            </w:rPr>
          </w:rPrChange>
        </w:rPr>
      </w:pPr>
      <w:ins w:id="4" w:author="Georges Cote" w:date="2017-03-04T13:41:00Z">
        <w:r w:rsidRPr="00354DCB">
          <w:rPr>
            <w:b/>
            <w:rPrChange w:id="5" w:author="Georges Cote" w:date="2017-03-04T13:42:00Z">
              <w:rPr/>
            </w:rPrChange>
          </w:rPr>
          <w:t xml:space="preserve">1a- set the Pen, Maze, </w:t>
        </w:r>
      </w:ins>
      <w:ins w:id="6" w:author="Georges Cote" w:date="2017-03-04T13:42:00Z">
        <w:r w:rsidRPr="00354DCB">
          <w:rPr>
            <w:b/>
            <w:rPrChange w:id="7" w:author="Georges Cote" w:date="2017-03-04T13:42:00Z">
              <w:rPr/>
            </w:rPrChange>
          </w:rPr>
          <w:t xml:space="preserve">and </w:t>
        </w:r>
      </w:ins>
      <w:proofErr w:type="spellStart"/>
      <w:ins w:id="8" w:author="Georges Cote" w:date="2017-03-04T13:41:00Z">
        <w:r w:rsidRPr="00354DCB">
          <w:rPr>
            <w:b/>
            <w:rPrChange w:id="9" w:author="Georges Cote" w:date="2017-03-04T13:42:00Z">
              <w:rPr/>
            </w:rPrChange>
          </w:rPr>
          <w:t>GhostPack</w:t>
        </w:r>
        <w:proofErr w:type="spellEnd"/>
        <w:r w:rsidRPr="00354DCB">
          <w:rPr>
            <w:b/>
            <w:rPrChange w:id="10" w:author="Georges Cote" w:date="2017-03-04T13:42:00Z">
              <w:rPr/>
            </w:rPrChange>
          </w:rPr>
          <w:t xml:space="preserve"> </w:t>
        </w:r>
        <w:r w:rsidRPr="00354DCB">
          <w:rPr>
            <w:b/>
            <w:rPrChange w:id="11" w:author="Georges Cote" w:date="2017-03-04T13:42:00Z">
              <w:rPr/>
            </w:rPrChange>
          </w:rPr>
          <w:t xml:space="preserve">properties on the </w:t>
        </w:r>
        <w:proofErr w:type="spellStart"/>
        <w:r w:rsidRPr="00354DCB">
          <w:rPr>
            <w:b/>
            <w:rPrChange w:id="12" w:author="Georges Cote" w:date="2017-03-04T13:42:00Z">
              <w:rPr/>
            </w:rPrChange>
          </w:rPr>
          <w:t>GameState</w:t>
        </w:r>
        <w:proofErr w:type="spellEnd"/>
        <w:r w:rsidRPr="00354DCB">
          <w:rPr>
            <w:b/>
            <w:rPrChange w:id="13" w:author="Georges Cote" w:date="2017-03-04T13:42:00Z">
              <w:rPr/>
            </w:rPrChange>
          </w:rPr>
          <w:t xml:space="preserve"> object.</w:t>
        </w:r>
      </w:ins>
    </w:p>
    <w:p w14:paraId="49C10FAE" w14:textId="77777777" w:rsidR="00354DCB" w:rsidRDefault="00354DCB" w:rsidP="00B33C5B"/>
    <w:p w14:paraId="6CB5E313" w14:textId="77777777" w:rsidR="002B6010" w:rsidRDefault="002B6010" w:rsidP="00B33C5B">
      <w:r>
        <w:t xml:space="preserve">2- </w:t>
      </w:r>
      <w:proofErr w:type="gramStart"/>
      <w:r>
        <w:t>instantiate</w:t>
      </w:r>
      <w:proofErr w:type="gramEnd"/>
      <w:r>
        <w:t xml:space="preserve"> </w:t>
      </w:r>
      <w:proofErr w:type="spellStart"/>
      <w:r>
        <w:t>ScoreAndLives</w:t>
      </w:r>
      <w:proofErr w:type="spellEnd"/>
      <w:r>
        <w:t xml:space="preserve"> object, passing to it the </w:t>
      </w:r>
      <w:proofErr w:type="spellStart"/>
      <w:r>
        <w:t>GameState</w:t>
      </w:r>
      <w:proofErr w:type="spellEnd"/>
      <w:r>
        <w:t xml:space="preserve"> object so that it will have the handle that it needs</w:t>
      </w:r>
    </w:p>
    <w:p w14:paraId="34FFAE5A" w14:textId="2137A526" w:rsidR="002B6010" w:rsidRDefault="002B6010" w:rsidP="00B33C5B">
      <w:r>
        <w:lastRenderedPageBreak/>
        <w:t xml:space="preserve">3 - </w:t>
      </w:r>
      <w:proofErr w:type="gramStart"/>
      <w:r>
        <w:t>instantiate</w:t>
      </w:r>
      <w:proofErr w:type="gramEnd"/>
      <w:r>
        <w:t xml:space="preserve"> the Pacman. The reason you need to instantiate Pacman even before you parse the csv file is because the Ghosts depend on Pacman</w:t>
      </w:r>
      <w:r w:rsidR="00AD550A">
        <w:t xml:space="preserve">, and you don’t know ahead of time if the Ghosts need to be created before Pacman is found in the csv. The Pacman constructor takes the maze and </w:t>
      </w:r>
      <w:proofErr w:type="spellStart"/>
      <w:r w:rsidR="00AD550A">
        <w:t>ghostpack</w:t>
      </w:r>
      <w:proofErr w:type="spellEnd"/>
      <w:r w:rsidR="00AD550A">
        <w:t xml:space="preserve"> objects, so Pacman gets the handles that it needs</w:t>
      </w:r>
    </w:p>
    <w:p w14:paraId="17CCA737" w14:textId="0C72D404" w:rsidR="00AD550A" w:rsidRDefault="00AD550A" w:rsidP="00B33C5B">
      <w:r>
        <w:t xml:space="preserve">4- </w:t>
      </w:r>
      <w:proofErr w:type="gramStart"/>
      <w:r>
        <w:t>set</w:t>
      </w:r>
      <w:proofErr w:type="gramEnd"/>
      <w:r>
        <w:t xml:space="preserve"> the </w:t>
      </w:r>
      <w:r w:rsidRPr="00354DCB">
        <w:rPr>
          <w:strike/>
          <w:rPrChange w:id="14" w:author="Georges Cote" w:date="2017-03-04T13:42:00Z">
            <w:rPr/>
          </w:rPrChange>
        </w:rPr>
        <w:t xml:space="preserve">Pen, Maze, </w:t>
      </w:r>
      <w:proofErr w:type="spellStart"/>
      <w:r w:rsidRPr="00354DCB">
        <w:rPr>
          <w:strike/>
          <w:rPrChange w:id="15" w:author="Georges Cote" w:date="2017-03-04T13:42:00Z">
            <w:rPr/>
          </w:rPrChange>
        </w:rPr>
        <w:t>GhostPack</w:t>
      </w:r>
      <w:proofErr w:type="spellEnd"/>
      <w:r w:rsidRPr="00354DCB">
        <w:rPr>
          <w:strike/>
          <w:rPrChange w:id="16" w:author="Georges Cote" w:date="2017-03-04T13:42:00Z">
            <w:rPr/>
          </w:rPrChange>
        </w:rPr>
        <w:t>,</w:t>
      </w:r>
      <w:r>
        <w:t xml:space="preserve"> Score and Pacman properties on the </w:t>
      </w:r>
      <w:proofErr w:type="spellStart"/>
      <w:r>
        <w:t>GameState</w:t>
      </w:r>
      <w:proofErr w:type="spellEnd"/>
      <w:r>
        <w:t xml:space="preserve"> object.</w:t>
      </w:r>
    </w:p>
    <w:p w14:paraId="18B1F8E3" w14:textId="635E5617" w:rsidR="00AD550A" w:rsidRDefault="00AD550A" w:rsidP="00B33C5B">
      <w:r>
        <w:t xml:space="preserve">5- </w:t>
      </w:r>
      <w:proofErr w:type="gramStart"/>
      <w:r>
        <w:t>create</w:t>
      </w:r>
      <w:proofErr w:type="gramEnd"/>
      <w:r>
        <w:t xml:space="preserve"> a Tile[,] array with dimensions based on the csv file (don’t hard-code!)</w:t>
      </w:r>
    </w:p>
    <w:p w14:paraId="3DE3543B" w14:textId="4EFADB39" w:rsidR="00AD550A" w:rsidRDefault="00AD550A" w:rsidP="00B33C5B">
      <w:r>
        <w:t>6- Iterate through the csv file, line by line, cell by cell</w:t>
      </w:r>
    </w:p>
    <w:p w14:paraId="63D9CF82" w14:textId="52D65924" w:rsidR="00E91BCF" w:rsidRDefault="00E91BCF" w:rsidP="00AD550A">
      <w:pPr>
        <w:pStyle w:val="ListParagraph"/>
        <w:numPr>
          <w:ilvl w:val="0"/>
          <w:numId w:val="7"/>
        </w:numPr>
      </w:pPr>
      <w:r>
        <w:t xml:space="preserve">w: set </w:t>
      </w:r>
      <w:r w:rsidR="00AD550A">
        <w:t>array</w:t>
      </w:r>
      <w:r>
        <w:t>[</w:t>
      </w:r>
      <w:proofErr w:type="spellStart"/>
      <w:r>
        <w:t>x,y</w:t>
      </w:r>
      <w:proofErr w:type="spellEnd"/>
      <w:r w:rsidR="00AD550A">
        <w:t>] to a new Wall object</w:t>
      </w:r>
    </w:p>
    <w:p w14:paraId="38767CD6" w14:textId="2455945F" w:rsidR="00AD550A" w:rsidRDefault="00AD550A" w:rsidP="00AD550A">
      <w:pPr>
        <w:pStyle w:val="ListParagraph"/>
        <w:numPr>
          <w:ilvl w:val="0"/>
          <w:numId w:val="7"/>
        </w:numPr>
      </w:pPr>
      <w:r>
        <w:t>p: create a Pellet</w:t>
      </w:r>
    </w:p>
    <w:p w14:paraId="59EB0EAD" w14:textId="4B141597" w:rsidR="00AD550A" w:rsidRDefault="00AD550A" w:rsidP="00AD550A">
      <w:pPr>
        <w:pStyle w:val="ListParagraph"/>
        <w:numPr>
          <w:ilvl w:val="1"/>
          <w:numId w:val="7"/>
        </w:numPr>
      </w:pPr>
      <w:r>
        <w:t xml:space="preserve">right away make the </w:t>
      </w:r>
      <w:proofErr w:type="spellStart"/>
      <w:r>
        <w:t>scoreAndLives</w:t>
      </w:r>
      <w:proofErr w:type="spellEnd"/>
      <w:r>
        <w:t xml:space="preserve"> object </w:t>
      </w:r>
      <w:proofErr w:type="spellStart"/>
      <w:r>
        <w:t>subcribe</w:t>
      </w:r>
      <w:proofErr w:type="spellEnd"/>
      <w:r>
        <w:t xml:space="preserve"> to the Pellet’s Collision event (e.g., </w:t>
      </w:r>
      <w:proofErr w:type="spellStart"/>
      <w:r>
        <w:t>pellet.Collision</w:t>
      </w:r>
      <w:proofErr w:type="spellEnd"/>
      <w:r>
        <w:t xml:space="preserve"> += </w:t>
      </w:r>
      <w:proofErr w:type="spellStart"/>
      <w:r>
        <w:t>scoreAndLives.IncrementScore</w:t>
      </w:r>
      <w:proofErr w:type="spellEnd"/>
      <w:r>
        <w:t>;</w:t>
      </w:r>
    </w:p>
    <w:p w14:paraId="3C6A0A26" w14:textId="537B7DCA" w:rsidR="00AD550A" w:rsidRDefault="00AD550A" w:rsidP="00AD550A">
      <w:pPr>
        <w:pStyle w:val="ListParagraph"/>
        <w:numPr>
          <w:ilvl w:val="1"/>
          <w:numId w:val="7"/>
        </w:numPr>
      </w:pPr>
      <w:r>
        <w:t>set array[</w:t>
      </w:r>
      <w:proofErr w:type="spellStart"/>
      <w:r>
        <w:t>x,y</w:t>
      </w:r>
      <w:proofErr w:type="spellEnd"/>
      <w:r>
        <w:t>] to a new Path object with the pellet object passed in the constructor</w:t>
      </w:r>
    </w:p>
    <w:p w14:paraId="791F8C16" w14:textId="188CC3FA" w:rsidR="00AD550A" w:rsidRDefault="00AD550A" w:rsidP="00AD550A">
      <w:pPr>
        <w:pStyle w:val="ListParagraph"/>
        <w:numPr>
          <w:ilvl w:val="0"/>
          <w:numId w:val="7"/>
        </w:numPr>
      </w:pPr>
      <w:r>
        <w:t>e: same as above, but with an Energizer</w:t>
      </w:r>
    </w:p>
    <w:p w14:paraId="578F1299" w14:textId="3D141971" w:rsidR="00AD550A" w:rsidRDefault="00AD550A" w:rsidP="00AD550A">
      <w:pPr>
        <w:pStyle w:val="ListParagraph"/>
        <w:numPr>
          <w:ilvl w:val="0"/>
          <w:numId w:val="7"/>
        </w:numPr>
      </w:pPr>
      <w:r>
        <w:t>m: set array[</w:t>
      </w:r>
      <w:proofErr w:type="spellStart"/>
      <w:r>
        <w:t>x,y</w:t>
      </w:r>
      <w:proofErr w:type="spellEnd"/>
      <w:r>
        <w:t>] to a new Path with null as member</w:t>
      </w:r>
      <w:r w:rsidR="001829C9">
        <w:t xml:space="preserve"> (empty Path)</w:t>
      </w:r>
    </w:p>
    <w:p w14:paraId="151D0436" w14:textId="0633BAB7" w:rsidR="00AD550A" w:rsidRDefault="00AD550A" w:rsidP="00AD550A">
      <w:pPr>
        <w:pStyle w:val="ListParagraph"/>
        <w:numPr>
          <w:ilvl w:val="0"/>
          <w:numId w:val="7"/>
        </w:numPr>
      </w:pPr>
      <w:r>
        <w:t xml:space="preserve">x: </w:t>
      </w:r>
      <w:r w:rsidR="001829C9">
        <w:t>set array[</w:t>
      </w:r>
      <w:proofErr w:type="spellStart"/>
      <w:r w:rsidR="001829C9">
        <w:t>x,y</w:t>
      </w:r>
      <w:proofErr w:type="spellEnd"/>
      <w:r w:rsidR="001829C9">
        <w:t>] to an empty path</w:t>
      </w:r>
    </w:p>
    <w:p w14:paraId="73D41E60" w14:textId="2B9E50CC" w:rsidR="00AD550A" w:rsidRDefault="00AD550A" w:rsidP="00AD550A">
      <w:pPr>
        <w:pStyle w:val="ListParagraph"/>
        <w:numPr>
          <w:ilvl w:val="1"/>
          <w:numId w:val="7"/>
        </w:numPr>
      </w:pPr>
      <w:r>
        <w:t>add the Tile to the Pen</w:t>
      </w:r>
    </w:p>
    <w:p w14:paraId="471BBA67" w14:textId="1992AB7D" w:rsidR="001829C9" w:rsidRDefault="001829C9" w:rsidP="001829C9">
      <w:pPr>
        <w:pStyle w:val="ListParagraph"/>
        <w:numPr>
          <w:ilvl w:val="0"/>
          <w:numId w:val="7"/>
        </w:numPr>
      </w:pPr>
      <w:r>
        <w:t xml:space="preserve">1: create the first Ghost (i.e., </w:t>
      </w:r>
      <w:proofErr w:type="spellStart"/>
      <w:r>
        <w:t>Blinky</w:t>
      </w:r>
      <w:proofErr w:type="spellEnd"/>
      <w:r>
        <w:t>, the red ghost); you may choose a target vector (e.g., (1</w:t>
      </w:r>
      <w:proofErr w:type="gramStart"/>
      <w:r>
        <w:t>,1</w:t>
      </w:r>
      <w:proofErr w:type="gramEnd"/>
      <w:r>
        <w:t xml:space="preserve">)), and set the state to </w:t>
      </w:r>
      <w:proofErr w:type="spellStart"/>
      <w:r>
        <w:t>GhostState.Chase</w:t>
      </w:r>
      <w:proofErr w:type="spellEnd"/>
      <w:r>
        <w:t xml:space="preserve">. </w:t>
      </w:r>
    </w:p>
    <w:p w14:paraId="2AC9A492" w14:textId="04DDE13F" w:rsidR="001829C9" w:rsidRDefault="001829C9" w:rsidP="001829C9">
      <w:pPr>
        <w:pStyle w:val="ListParagraph"/>
        <w:numPr>
          <w:ilvl w:val="1"/>
          <w:numId w:val="7"/>
        </w:numPr>
      </w:pPr>
      <w:r>
        <w:t xml:space="preserve">Set the static </w:t>
      </w:r>
      <w:proofErr w:type="spellStart"/>
      <w:r>
        <w:t>ReleasePosition</w:t>
      </w:r>
      <w:proofErr w:type="spellEnd"/>
      <w:r>
        <w:t xml:space="preserve"> property for all Ghosts</w:t>
      </w:r>
    </w:p>
    <w:p w14:paraId="76407712" w14:textId="65E4FA6A" w:rsidR="001829C9" w:rsidRDefault="001829C9" w:rsidP="001829C9">
      <w:pPr>
        <w:pStyle w:val="ListParagraph"/>
        <w:numPr>
          <w:ilvl w:val="1"/>
          <w:numId w:val="7"/>
        </w:numPr>
      </w:pPr>
      <w:r>
        <w:t xml:space="preserve">right away make the </w:t>
      </w:r>
      <w:proofErr w:type="spellStart"/>
      <w:r>
        <w:t>scoreAndLives</w:t>
      </w:r>
      <w:proofErr w:type="spellEnd"/>
      <w:r>
        <w:t xml:space="preserve"> object </w:t>
      </w:r>
      <w:proofErr w:type="spellStart"/>
      <w:r>
        <w:t>subcribe</w:t>
      </w:r>
      <w:proofErr w:type="spellEnd"/>
      <w:r>
        <w:t xml:space="preserve"> to the Ghosts Collision and </w:t>
      </w:r>
      <w:proofErr w:type="spellStart"/>
      <w:r>
        <w:t>PacmanDied</w:t>
      </w:r>
      <w:proofErr w:type="spellEnd"/>
      <w:r>
        <w:t xml:space="preserve"> events</w:t>
      </w:r>
    </w:p>
    <w:p w14:paraId="098EBAF4" w14:textId="480D1F5B" w:rsidR="001829C9" w:rsidRDefault="001829C9" w:rsidP="001829C9">
      <w:pPr>
        <w:pStyle w:val="ListParagraph"/>
        <w:numPr>
          <w:ilvl w:val="1"/>
          <w:numId w:val="7"/>
        </w:numPr>
      </w:pPr>
      <w:r>
        <w:t xml:space="preserve">add the ghost to </w:t>
      </w:r>
      <w:proofErr w:type="spellStart"/>
      <w:r>
        <w:t>theGhostPack</w:t>
      </w:r>
      <w:proofErr w:type="spellEnd"/>
    </w:p>
    <w:p w14:paraId="7917106B" w14:textId="4D7F1859" w:rsidR="001829C9" w:rsidRDefault="00880703" w:rsidP="001829C9">
      <w:pPr>
        <w:pStyle w:val="ListParagraph"/>
        <w:numPr>
          <w:ilvl w:val="1"/>
          <w:numId w:val="7"/>
        </w:numPr>
      </w:pPr>
      <w:r>
        <w:t>set array[</w:t>
      </w:r>
      <w:proofErr w:type="spellStart"/>
      <w:r>
        <w:t>x,y</w:t>
      </w:r>
      <w:proofErr w:type="spellEnd"/>
      <w:r>
        <w:t>] to an</w:t>
      </w:r>
      <w:r w:rsidR="001829C9">
        <w:t xml:space="preserve"> empty Path</w:t>
      </w:r>
    </w:p>
    <w:p w14:paraId="6C703B49" w14:textId="1C84C352" w:rsidR="001829C9" w:rsidRDefault="001829C9" w:rsidP="001829C9">
      <w:pPr>
        <w:pStyle w:val="ListParagraph"/>
        <w:numPr>
          <w:ilvl w:val="0"/>
          <w:numId w:val="7"/>
        </w:numPr>
      </w:pPr>
      <w:r>
        <w:t>2</w:t>
      </w:r>
      <w:proofErr w:type="gramStart"/>
      <w:r>
        <w:t>,3,4</w:t>
      </w:r>
      <w:proofErr w:type="gramEnd"/>
      <w:r>
        <w:t xml:space="preserve">: create the Ghosts (i.e., </w:t>
      </w:r>
      <w:r w:rsidR="003B5632">
        <w:t>Pinky</w:t>
      </w:r>
      <w:r>
        <w:t xml:space="preserve">, the </w:t>
      </w:r>
      <w:r w:rsidR="003B5632">
        <w:t>pink</w:t>
      </w:r>
      <w:r>
        <w:t xml:space="preserve"> ghost</w:t>
      </w:r>
      <w:r w:rsidR="003B5632">
        <w:t xml:space="preserve">, </w:t>
      </w:r>
      <w:r w:rsidR="009055C4">
        <w:t>Inky the turquoise blue ghost and Clyde the orange ghost</w:t>
      </w:r>
      <w:r>
        <w:t xml:space="preserve">); you may </w:t>
      </w:r>
      <w:r w:rsidR="009055C4">
        <w:t>choose different</w:t>
      </w:r>
      <w:r>
        <w:t xml:space="preserve"> target vector</w:t>
      </w:r>
      <w:r w:rsidR="009055C4">
        <w:t>s for each</w:t>
      </w:r>
      <w:r>
        <w:t>, and set the</w:t>
      </w:r>
      <w:r w:rsidR="009055C4">
        <w:t>ir</w:t>
      </w:r>
      <w:r>
        <w:t xml:space="preserve"> state to </w:t>
      </w:r>
      <w:proofErr w:type="spellStart"/>
      <w:r>
        <w:t>GhostState.Chase</w:t>
      </w:r>
      <w:proofErr w:type="spellEnd"/>
      <w:r>
        <w:t xml:space="preserve">. </w:t>
      </w:r>
    </w:p>
    <w:p w14:paraId="038180E5" w14:textId="77777777" w:rsidR="001829C9" w:rsidRDefault="001829C9" w:rsidP="001829C9">
      <w:pPr>
        <w:pStyle w:val="ListParagraph"/>
        <w:numPr>
          <w:ilvl w:val="1"/>
          <w:numId w:val="7"/>
        </w:numPr>
      </w:pPr>
      <w:r>
        <w:t xml:space="preserve">right away make the </w:t>
      </w:r>
      <w:proofErr w:type="spellStart"/>
      <w:r>
        <w:t>scoreAndLives</w:t>
      </w:r>
      <w:proofErr w:type="spellEnd"/>
      <w:r>
        <w:t xml:space="preserve"> object </w:t>
      </w:r>
      <w:proofErr w:type="spellStart"/>
      <w:r>
        <w:t>subcribe</w:t>
      </w:r>
      <w:proofErr w:type="spellEnd"/>
      <w:r>
        <w:t xml:space="preserve"> to the Ghosts Collision and </w:t>
      </w:r>
      <w:proofErr w:type="spellStart"/>
      <w:r>
        <w:t>PacmanDied</w:t>
      </w:r>
      <w:proofErr w:type="spellEnd"/>
      <w:r>
        <w:t xml:space="preserve"> events</w:t>
      </w:r>
    </w:p>
    <w:p w14:paraId="1A3A7C34" w14:textId="77777777" w:rsidR="001829C9" w:rsidRDefault="001829C9" w:rsidP="001829C9">
      <w:pPr>
        <w:pStyle w:val="ListParagraph"/>
        <w:numPr>
          <w:ilvl w:val="1"/>
          <w:numId w:val="7"/>
        </w:numPr>
      </w:pPr>
      <w:r>
        <w:t xml:space="preserve">add the ghost to </w:t>
      </w:r>
      <w:proofErr w:type="spellStart"/>
      <w:r>
        <w:t>theGhostPack</w:t>
      </w:r>
      <w:proofErr w:type="spellEnd"/>
    </w:p>
    <w:p w14:paraId="50BB9468" w14:textId="7887BA68" w:rsidR="001829C9" w:rsidRDefault="00880703" w:rsidP="001829C9">
      <w:pPr>
        <w:pStyle w:val="ListParagraph"/>
        <w:numPr>
          <w:ilvl w:val="1"/>
          <w:numId w:val="7"/>
        </w:numPr>
      </w:pPr>
      <w:r>
        <w:t>set array[</w:t>
      </w:r>
      <w:proofErr w:type="spellStart"/>
      <w:r>
        <w:t>x,y</w:t>
      </w:r>
      <w:proofErr w:type="spellEnd"/>
      <w:r>
        <w:t>] to an</w:t>
      </w:r>
      <w:r w:rsidR="001829C9">
        <w:t xml:space="preserve"> empty Path</w:t>
      </w:r>
    </w:p>
    <w:p w14:paraId="7DD78BF7" w14:textId="0D164318" w:rsidR="00372575" w:rsidRDefault="00372575" w:rsidP="001829C9">
      <w:pPr>
        <w:pStyle w:val="ListParagraph"/>
        <w:numPr>
          <w:ilvl w:val="1"/>
          <w:numId w:val="7"/>
        </w:numPr>
      </w:pPr>
      <w:r>
        <w:t>add the Tile to the Pen</w:t>
      </w:r>
    </w:p>
    <w:p w14:paraId="51217F1C" w14:textId="569C5C09" w:rsidR="00372575" w:rsidRDefault="00372575" w:rsidP="001829C9">
      <w:pPr>
        <w:pStyle w:val="ListParagraph"/>
        <w:numPr>
          <w:ilvl w:val="1"/>
          <w:numId w:val="7"/>
        </w:numPr>
      </w:pPr>
      <w:r>
        <w:t>add the ghost to the Pen</w:t>
      </w:r>
    </w:p>
    <w:p w14:paraId="3A58208D" w14:textId="338DB22D" w:rsidR="002C16F4" w:rsidRDefault="002C16F4" w:rsidP="002C16F4">
      <w:pPr>
        <w:pStyle w:val="ListParagraph"/>
        <w:numPr>
          <w:ilvl w:val="0"/>
          <w:numId w:val="7"/>
        </w:numPr>
      </w:pPr>
      <w:r>
        <w:t xml:space="preserve">P: since you already created the </w:t>
      </w:r>
      <w:proofErr w:type="spellStart"/>
      <w:r>
        <w:t>pacman</w:t>
      </w:r>
      <w:proofErr w:type="spellEnd"/>
      <w:r>
        <w:t xml:space="preserve"> object, you just need to set its</w:t>
      </w:r>
      <w:r w:rsidR="00880703">
        <w:t xml:space="preserve"> Position</w:t>
      </w:r>
    </w:p>
    <w:p w14:paraId="7A0F5AC7" w14:textId="3F86B070" w:rsidR="00880703" w:rsidRDefault="00880703" w:rsidP="00880703">
      <w:pPr>
        <w:pStyle w:val="ListParagraph"/>
        <w:numPr>
          <w:ilvl w:val="1"/>
          <w:numId w:val="7"/>
        </w:numPr>
      </w:pPr>
      <w:r>
        <w:t>set array[</w:t>
      </w:r>
      <w:proofErr w:type="spellStart"/>
      <w:r>
        <w:t>x,y</w:t>
      </w:r>
      <w:proofErr w:type="spellEnd"/>
      <w:r>
        <w:t>] to an empty Path</w:t>
      </w:r>
    </w:p>
    <w:p w14:paraId="3C2BDECE" w14:textId="77777777" w:rsidR="00880703" w:rsidRDefault="00880703" w:rsidP="00327CF4">
      <w:pPr>
        <w:pStyle w:val="ListParagraph"/>
      </w:pPr>
    </w:p>
    <w:p w14:paraId="50C78CED" w14:textId="2D06643F" w:rsidR="00327CF4" w:rsidRDefault="00327CF4" w:rsidP="00327CF4">
      <w:r>
        <w:t>7- Once you are done, set the Tiles in the Maze object to your array</w:t>
      </w:r>
    </w:p>
    <w:p w14:paraId="6B8A204F" w14:textId="6C923435" w:rsidR="00327CF4" w:rsidRDefault="00327CF4" w:rsidP="00327CF4">
      <w:r>
        <w:t xml:space="preserve">8- Return the </w:t>
      </w:r>
      <w:proofErr w:type="spellStart"/>
      <w:r>
        <w:t>gameState</w:t>
      </w:r>
      <w:proofErr w:type="spellEnd"/>
      <w:r>
        <w:t xml:space="preserve"> object</w:t>
      </w:r>
    </w:p>
    <w:p w14:paraId="3D3D17DC" w14:textId="4B108B15" w:rsidR="007E6E6B" w:rsidRDefault="007E6E6B" w:rsidP="007E6E6B">
      <w:pPr>
        <w:pStyle w:val="Heading2"/>
        <w:numPr>
          <w:ilvl w:val="0"/>
          <w:numId w:val="5"/>
        </w:numPr>
      </w:pPr>
      <w:r>
        <w:t>Unit testing: Ideal way vs how you will approach it for the project</w:t>
      </w:r>
    </w:p>
    <w:p w14:paraId="5DF058DE" w14:textId="0BE77F6F" w:rsidR="007E6E6B" w:rsidRDefault="007E6E6B" w:rsidP="007E6E6B">
      <w:r>
        <w:t xml:space="preserve">As you try to unit test the classes independently, you will notice that it is almost impossible: many classes have </w:t>
      </w:r>
      <w:proofErr w:type="spellStart"/>
      <w:r>
        <w:t>dependancies</w:t>
      </w:r>
      <w:proofErr w:type="spellEnd"/>
      <w:r>
        <w:t xml:space="preserve"> on others. This is actually a sign that the design should be improved. Ideally, we would have defined interfaces for all the classes: for example, </w:t>
      </w:r>
      <w:proofErr w:type="spellStart"/>
      <w:r>
        <w:t>IPacman</w:t>
      </w:r>
      <w:proofErr w:type="spellEnd"/>
      <w:r>
        <w:t xml:space="preserve"> would be the interface that defines everything a Pacman should do, without forcing implementation. A Ghost would need a handle to any object that implements </w:t>
      </w:r>
      <w:proofErr w:type="spellStart"/>
      <w:r>
        <w:t>IPacman</w:t>
      </w:r>
      <w:proofErr w:type="spellEnd"/>
      <w:r>
        <w:t xml:space="preserve">, instead of the actual concrete Pacman class: so that when we test the Ghost class, we would have a </w:t>
      </w:r>
      <w:proofErr w:type="spellStart"/>
      <w:r>
        <w:t>TestPacman</w:t>
      </w:r>
      <w:proofErr w:type="spellEnd"/>
      <w:r>
        <w:t xml:space="preserve"> class that implements </w:t>
      </w:r>
      <w:proofErr w:type="spellStart"/>
      <w:r>
        <w:t>IPacman</w:t>
      </w:r>
      <w:proofErr w:type="spellEnd"/>
      <w:r>
        <w:t xml:space="preserve">, and that can be arranged as needed for your test case. The same would hold true for the other classes: ideally, you would have an </w:t>
      </w:r>
      <w:proofErr w:type="spellStart"/>
      <w:r>
        <w:t>IMaze</w:t>
      </w:r>
      <w:proofErr w:type="spellEnd"/>
      <w:r>
        <w:t xml:space="preserve">, </w:t>
      </w:r>
      <w:proofErr w:type="spellStart"/>
      <w:r>
        <w:t>IGameState</w:t>
      </w:r>
      <w:proofErr w:type="spellEnd"/>
      <w:r>
        <w:t xml:space="preserve">, </w:t>
      </w:r>
      <w:proofErr w:type="spellStart"/>
      <w:r>
        <w:t>etc</w:t>
      </w:r>
      <w:proofErr w:type="spellEnd"/>
      <w:r>
        <w:t>… Coding to interfaces makes it easier to unit test.</w:t>
      </w:r>
    </w:p>
    <w:p w14:paraId="5D5DED79" w14:textId="65409932" w:rsidR="007E6E6B" w:rsidRDefault="007E6E6B" w:rsidP="007E6E6B">
      <w:r>
        <w:t xml:space="preserve">The design we gave you does not have these interfaces. So the approach you need to take when unit testing is to test the classes which are </w:t>
      </w:r>
      <w:proofErr w:type="spellStart"/>
      <w:r>
        <w:t>dependancies</w:t>
      </w:r>
      <w:proofErr w:type="spellEnd"/>
      <w:r>
        <w:t xml:space="preserve"> first. Here is a recommendation on how to proceed:</w:t>
      </w:r>
    </w:p>
    <w:p w14:paraId="13209D56" w14:textId="4B9BFC96" w:rsidR="007E6E6B" w:rsidRDefault="00785937" w:rsidP="007E6E6B">
      <w:pPr>
        <w:pStyle w:val="ListParagraph"/>
        <w:numPr>
          <w:ilvl w:val="0"/>
          <w:numId w:val="1"/>
        </w:numPr>
      </w:pPr>
      <w:r>
        <w:t>test classes which are independent first: Pellet, Energizer, Wall, Path</w:t>
      </w:r>
    </w:p>
    <w:p w14:paraId="758D5FAA" w14:textId="00AA9F2D" w:rsidR="00785937" w:rsidRDefault="00785937" w:rsidP="007E6E6B">
      <w:pPr>
        <w:pStyle w:val="ListParagraph"/>
        <w:numPr>
          <w:ilvl w:val="0"/>
          <w:numId w:val="1"/>
        </w:numPr>
      </w:pPr>
      <w:r>
        <w:t xml:space="preserve">test </w:t>
      </w:r>
      <w:proofErr w:type="spellStart"/>
      <w:r>
        <w:t>GameState</w:t>
      </w:r>
      <w:proofErr w:type="spellEnd"/>
      <w:r>
        <w:t xml:space="preserve"> parse method with test files:</w:t>
      </w:r>
    </w:p>
    <w:p w14:paraId="3F3F7650" w14:textId="03610216" w:rsidR="00785937" w:rsidRDefault="00785937" w:rsidP="00785937">
      <w:pPr>
        <w:pStyle w:val="ListParagraph"/>
        <w:numPr>
          <w:ilvl w:val="1"/>
          <w:numId w:val="1"/>
        </w:numPr>
      </w:pPr>
      <w:proofErr w:type="gramStart"/>
      <w:r>
        <w:t>first</w:t>
      </w:r>
      <w:proofErr w:type="gramEnd"/>
      <w:r>
        <w:t xml:space="preserve"> create Maze with small files that only have wall, empty, and paths with pellets/energizers. You can now unit test Maze</w:t>
      </w:r>
    </w:p>
    <w:p w14:paraId="68C96CCF" w14:textId="59E18D64" w:rsidR="00785937" w:rsidRDefault="00354DCB" w:rsidP="00785937">
      <w:pPr>
        <w:pStyle w:val="ListParagraph"/>
        <w:numPr>
          <w:ilvl w:val="1"/>
          <w:numId w:val="1"/>
        </w:numPr>
        <w:rPr>
          <w:ins w:id="17" w:author="Georges Cote" w:date="2017-03-04T13:49:00Z"/>
        </w:rPr>
      </w:pPr>
      <w:ins w:id="18" w:author="Georges Cote" w:date="2017-03-04T13:48:00Z">
        <w:r>
          <w:t xml:space="preserve">add </w:t>
        </w:r>
        <w:proofErr w:type="spellStart"/>
        <w:r>
          <w:t>pacman</w:t>
        </w:r>
        <w:proofErr w:type="spellEnd"/>
        <w:r>
          <w:t xml:space="preserve"> to the file</w:t>
        </w:r>
      </w:ins>
      <w:ins w:id="19" w:author="Georges Cote" w:date="2017-03-04T13:49:00Z">
        <w:r>
          <w:t xml:space="preserve"> and test </w:t>
        </w:r>
        <w:proofErr w:type="spellStart"/>
        <w:r>
          <w:t>pacman</w:t>
        </w:r>
        <w:proofErr w:type="spellEnd"/>
      </w:ins>
    </w:p>
    <w:p w14:paraId="10CB1497" w14:textId="4F684802" w:rsidR="00354DCB" w:rsidRDefault="00354DCB" w:rsidP="00785937">
      <w:pPr>
        <w:pStyle w:val="ListParagraph"/>
        <w:numPr>
          <w:ilvl w:val="1"/>
          <w:numId w:val="1"/>
        </w:numPr>
        <w:rPr>
          <w:ins w:id="20" w:author="Georges Cote" w:date="2017-03-04T13:51:00Z"/>
        </w:rPr>
      </w:pPr>
      <w:ins w:id="21" w:author="Georges Cote" w:date="2017-03-04T13:49:00Z">
        <w:r>
          <w:t xml:space="preserve">add a ghost to the file and </w:t>
        </w:r>
      </w:ins>
      <w:ins w:id="22" w:author="Georges Cote" w:date="2017-03-04T13:51:00Z">
        <w:r>
          <w:t xml:space="preserve">test </w:t>
        </w:r>
        <w:r w:rsidR="00F53E49">
          <w:t>Pen</w:t>
        </w:r>
      </w:ins>
    </w:p>
    <w:p w14:paraId="2C518BAD" w14:textId="72FD06AB" w:rsidR="00F53E49" w:rsidRDefault="00F53E49" w:rsidP="00785937">
      <w:pPr>
        <w:pStyle w:val="ListParagraph"/>
        <w:numPr>
          <w:ilvl w:val="1"/>
          <w:numId w:val="1"/>
        </w:numPr>
        <w:rPr>
          <w:ins w:id="23" w:author="Georges Cote" w:date="2017-03-04T13:51:00Z"/>
        </w:rPr>
      </w:pPr>
      <w:ins w:id="24" w:author="Georges Cote" w:date="2017-03-04T13:51:00Z">
        <w:r>
          <w:t>Test Ghost</w:t>
        </w:r>
      </w:ins>
    </w:p>
    <w:p w14:paraId="6E9F5E99" w14:textId="43F917E6" w:rsidR="00F53E49" w:rsidRDefault="00F53E49" w:rsidP="00785937">
      <w:pPr>
        <w:pStyle w:val="ListParagraph"/>
        <w:numPr>
          <w:ilvl w:val="1"/>
          <w:numId w:val="1"/>
        </w:numPr>
        <w:rPr>
          <w:ins w:id="25" w:author="Georges Cote" w:date="2017-03-04T13:52:00Z"/>
        </w:rPr>
      </w:pPr>
      <w:ins w:id="26" w:author="Georges Cote" w:date="2017-03-04T13:51:00Z">
        <w:r>
          <w:t>Test Chase</w:t>
        </w:r>
      </w:ins>
    </w:p>
    <w:p w14:paraId="4616B2FD" w14:textId="6092D42F" w:rsidR="00F53E49" w:rsidRPr="007E6E6B" w:rsidRDefault="00F53E49" w:rsidP="00F53E49">
      <w:pPr>
        <w:pPrChange w:id="27" w:author="Georges Cote" w:date="2017-03-04T13:52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28" w:author="Georges Cote" w:date="2017-03-04T13:52:00Z">
        <w:r>
          <w:t>Some method are hard to test. We are looking for best effort, not perfection. Part of undertaking unit testing is learning where design could and should be improved -&gt; you have a better appreciation as you try to test on your own as opposed to your teachers lecturing.</w:t>
        </w:r>
      </w:ins>
      <w:bookmarkStart w:id="29" w:name="_GoBack"/>
      <w:bookmarkEnd w:id="29"/>
    </w:p>
    <w:sectPr w:rsidR="00F53E49" w:rsidRPr="007E6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F5485"/>
    <w:multiLevelType w:val="hybridMultilevel"/>
    <w:tmpl w:val="872662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E5EA4"/>
    <w:multiLevelType w:val="hybridMultilevel"/>
    <w:tmpl w:val="69A43D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B40F46"/>
    <w:multiLevelType w:val="hybridMultilevel"/>
    <w:tmpl w:val="4AC02342"/>
    <w:lvl w:ilvl="0" w:tplc="E4D8D12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095BDD"/>
    <w:multiLevelType w:val="hybridMultilevel"/>
    <w:tmpl w:val="AFAAA5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9300387"/>
    <w:multiLevelType w:val="hybridMultilevel"/>
    <w:tmpl w:val="5DA4B7A4"/>
    <w:lvl w:ilvl="0" w:tplc="4BF8CD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461E56"/>
    <w:multiLevelType w:val="hybridMultilevel"/>
    <w:tmpl w:val="2354C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F950AA"/>
    <w:multiLevelType w:val="hybridMultilevel"/>
    <w:tmpl w:val="80047E5E"/>
    <w:lvl w:ilvl="0" w:tplc="565425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eorges Cote">
    <w15:presenceInfo w15:providerId="Windows Live" w15:userId="efabd9f3086b1a6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BE3"/>
    <w:rsid w:val="00072BE3"/>
    <w:rsid w:val="000A6347"/>
    <w:rsid w:val="00152548"/>
    <w:rsid w:val="001829C9"/>
    <w:rsid w:val="00282839"/>
    <w:rsid w:val="002B6010"/>
    <w:rsid w:val="002C16F4"/>
    <w:rsid w:val="002E7905"/>
    <w:rsid w:val="00303B0B"/>
    <w:rsid w:val="00327CF4"/>
    <w:rsid w:val="00354DCB"/>
    <w:rsid w:val="00372575"/>
    <w:rsid w:val="003B5632"/>
    <w:rsid w:val="004139C3"/>
    <w:rsid w:val="00452FBE"/>
    <w:rsid w:val="0047479A"/>
    <w:rsid w:val="0059358D"/>
    <w:rsid w:val="006E7C53"/>
    <w:rsid w:val="006F093F"/>
    <w:rsid w:val="007836A1"/>
    <w:rsid w:val="00785937"/>
    <w:rsid w:val="007873F6"/>
    <w:rsid w:val="007E6E6B"/>
    <w:rsid w:val="00880703"/>
    <w:rsid w:val="009055C4"/>
    <w:rsid w:val="00AD550A"/>
    <w:rsid w:val="00B33C5B"/>
    <w:rsid w:val="00CD2D89"/>
    <w:rsid w:val="00D57BB5"/>
    <w:rsid w:val="00E91BCF"/>
    <w:rsid w:val="00EB7E00"/>
    <w:rsid w:val="00F53E49"/>
    <w:rsid w:val="00FB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B46F7"/>
  <w15:chartTrackingRefBased/>
  <w15:docId w15:val="{526B82A7-9E42-424B-BBDC-8F727B92A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9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9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58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E79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79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1327</Words>
  <Characters>7564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Nilakantan</dc:creator>
  <cp:keywords/>
  <dc:description/>
  <cp:lastModifiedBy>Georges Cote</cp:lastModifiedBy>
  <cp:revision>3</cp:revision>
  <dcterms:created xsi:type="dcterms:W3CDTF">2017-03-04T18:17:00Z</dcterms:created>
  <dcterms:modified xsi:type="dcterms:W3CDTF">2017-03-04T18:55:00Z</dcterms:modified>
</cp:coreProperties>
</file>